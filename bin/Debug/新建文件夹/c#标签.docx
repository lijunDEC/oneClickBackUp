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F0" w:rsidRPr="00520CF0" w:rsidRDefault="00520CF0" w:rsidP="00520CF0">
      <w:pPr>
        <w:widowControl/>
        <w:spacing w:before="100" w:beforeAutospacing="1" w:after="100" w:afterAutospacing="1"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520CF0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  <w:szCs w:val="24"/>
        </w:rPr>
        <w:t xml:space="preserve">c#在word中插入bookmarks后如何用它来存贮数据，比如文字的word中的位置 </w:t>
      </w:r>
    </w:p>
    <w:p w:rsidR="00520CF0" w:rsidRPr="00520CF0" w:rsidRDefault="00520CF0" w:rsidP="00520CF0">
      <w:pPr>
        <w:widowControl/>
        <w:spacing w:line="30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ins w:id="0" w:author="Unknown">
        <w:r w:rsidRPr="00520CF0">
          <w:rPr>
            <w:rFonts w:ascii="微软雅黑" w:eastAsia="微软雅黑" w:hAnsi="微软雅黑" w:cs="Arial"/>
            <w:color w:val="333333"/>
            <w:kern w:val="0"/>
            <w:szCs w:val="21"/>
          </w:rPr>
          <w:fldChar w:fldCharType="begin"/>
        </w:r>
      </w:ins>
      <w:r w:rsidRPr="00520CF0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"http://zhidao.baidu.com/question/307729565328533204.html?gossl=http%3A%2F%2Fzhidao.baidu.com%2Fusercenter%3Fuid%3D73f14069236f25705e795853&amp;_=01A62983BE22FBFA1F89C09B85A86445%3AFG%3D1" \t "_blank" </w:instrText>
      </w:r>
      <w:r w:rsidRPr="00520CF0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520CF0">
        <w:rPr>
          <w:rFonts w:ascii="宋体" w:eastAsia="宋体" w:hAnsi="宋体" w:cs="Arial" w:hint="eastAsia"/>
          <w:color w:val="3F88BF"/>
          <w:kern w:val="0"/>
          <w:szCs w:val="21"/>
        </w:rPr>
        <w:t>小珠摩</w:t>
      </w:r>
      <w:r w:rsidRPr="00520CF0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520CF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520CF0">
        <w:rPr>
          <w:rFonts w:ascii="微软雅黑" w:eastAsia="微软雅黑" w:hAnsi="微软雅黑" w:cs="Arial" w:hint="eastAsia"/>
          <w:color w:val="E8ECEE"/>
          <w:kern w:val="0"/>
          <w:szCs w:val="21"/>
          <w:shd w:val="clear" w:color="auto" w:fill="E8ECEE"/>
        </w:rPr>
        <w:t>|</w:t>
      </w:r>
      <w:r w:rsidRPr="00520CF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浏览 483 次 </w:t>
      </w:r>
      <w:ins w:id="1" w:author="Unknown">
        <w:r w:rsidRPr="00520CF0">
          <w:rPr>
            <w:rFonts w:ascii="微软雅黑" w:eastAsia="微软雅黑" w:hAnsi="微软雅黑" w:cs="Arial" w:hint="eastAsia"/>
            <w:vanish/>
            <w:color w:val="E8ECEE"/>
            <w:kern w:val="0"/>
            <w:szCs w:val="21"/>
            <w:shd w:val="clear" w:color="auto" w:fill="E8ECEE"/>
          </w:rPr>
          <w:t>|</w:t>
        </w:r>
        <w:r w:rsidRPr="00520CF0">
          <w:rPr>
            <w:rFonts w:ascii="微软雅黑" w:eastAsia="微软雅黑" w:hAnsi="微软雅黑" w:cs="Arial" w:hint="eastAsia"/>
            <w:vanish/>
            <w:color w:val="333333"/>
            <w:kern w:val="0"/>
            <w:szCs w:val="21"/>
          </w:rPr>
          <w:t>举报</w:t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begin"/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instrText xml:space="preserve"> HYPERLINK "https://zhidao.baidu.com/question/307729565328533204.html" </w:instrText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separate"/>
        </w:r>
        <w:r w:rsidRPr="00520CF0">
          <w:rPr>
            <w:rFonts w:ascii="宋体" w:eastAsia="宋体" w:hAnsi="宋体" w:cs="Arial" w:hint="eastAsia"/>
            <w:vanish/>
            <w:color w:val="3F88BF"/>
            <w:kern w:val="0"/>
            <w:szCs w:val="21"/>
          </w:rPr>
          <w:t>违规检举</w:t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end"/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begin"/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instrText xml:space="preserve"> HYPERLINK "http://tousu.baidu.com/zhidao/add" \l "3" \t "_blank" </w:instrText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separate"/>
        </w:r>
        <w:r w:rsidRPr="00520CF0">
          <w:rPr>
            <w:rFonts w:ascii="宋体" w:eastAsia="宋体" w:hAnsi="宋体" w:cs="Arial" w:hint="eastAsia"/>
            <w:vanish/>
            <w:color w:val="9EADB6"/>
            <w:kern w:val="0"/>
            <w:sz w:val="18"/>
            <w:szCs w:val="18"/>
          </w:rPr>
          <w:t>侵权投诉</w:t>
        </w:r>
        <w:r w:rsidRPr="00520CF0">
          <w:rPr>
            <w:rFonts w:ascii="微软雅黑" w:eastAsia="微软雅黑" w:hAnsi="微软雅黑" w:cs="Arial"/>
            <w:vanish/>
            <w:color w:val="333333"/>
            <w:kern w:val="0"/>
            <w:szCs w:val="21"/>
          </w:rPr>
          <w:fldChar w:fldCharType="end"/>
        </w:r>
      </w:ins>
      <w:r w:rsidRPr="00520CF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</w:p>
    <w:p w:rsidR="00520CF0" w:rsidRPr="00520CF0" w:rsidRDefault="00520CF0" w:rsidP="00520CF0">
      <w:pPr>
        <w:widowControl/>
        <w:spacing w:line="30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color w:val="35B558"/>
          <w:kern w:val="0"/>
          <w:szCs w:val="21"/>
          <w:bdr w:val="single" w:sz="6" w:space="0" w:color="DAE0E4" w:frame="1"/>
        </w:rPr>
        <w:t>我有更好的答案</w:t>
      </w:r>
    </w:p>
    <w:p w:rsidR="00520CF0" w:rsidRPr="00520CF0" w:rsidRDefault="00520CF0" w:rsidP="00520CF0">
      <w:pPr>
        <w:widowControl/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可选中1个或多个下面的关键词，搜索相关资料。也可直接点“搜索资料”搜索整个问题。</w:t>
      </w:r>
    </w:p>
    <w:p w:rsidR="00520CF0" w:rsidRPr="00520CF0" w:rsidRDefault="00520CF0" w:rsidP="00520CF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c#</w:t>
      </w:r>
    </w:p>
    <w:p w:rsidR="00520CF0" w:rsidRPr="00520CF0" w:rsidRDefault="00520CF0" w:rsidP="00520CF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word</w:t>
      </w:r>
    </w:p>
    <w:p w:rsidR="00520CF0" w:rsidRPr="00520CF0" w:rsidRDefault="00520CF0" w:rsidP="00520CF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bookmarks</w:t>
      </w:r>
    </w:p>
    <w:p w:rsidR="00520CF0" w:rsidRPr="00520CF0" w:rsidRDefault="00520CF0" w:rsidP="00520CF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文字</w:t>
      </w:r>
    </w:p>
    <w:p w:rsidR="00520CF0" w:rsidRPr="00520CF0" w:rsidRDefault="00520CF0" w:rsidP="00520CF0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jc w:val="left"/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t>搜索资料</w:t>
      </w:r>
    </w:p>
    <w:p w:rsidR="00520CF0" w:rsidRPr="00520CF0" w:rsidRDefault="00520CF0" w:rsidP="00520CF0">
      <w:pPr>
        <w:widowControl/>
        <w:shd w:val="clear" w:color="auto" w:fill="F3FFEC"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pict/>
      </w: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pict/>
      </w:r>
      <w:r w:rsidRPr="00520CF0">
        <w:rPr>
          <w:rFonts w:ascii="微软雅黑" w:eastAsia="微软雅黑" w:hAnsi="微软雅黑" w:cs="Arial" w:hint="eastAsia"/>
          <w:vanish/>
          <w:color w:val="333333"/>
          <w:kern w:val="0"/>
          <w:szCs w:val="21"/>
        </w:rPr>
        <w:pict/>
      </w:r>
      <w:r w:rsidRPr="00520CF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发布于2016-05-19 11:52 </w:t>
      </w:r>
    </w:p>
    <w:p w:rsidR="00520CF0" w:rsidRPr="00520CF0" w:rsidRDefault="00520CF0" w:rsidP="00520CF0">
      <w:pPr>
        <w:widowControl/>
        <w:shd w:val="clear" w:color="auto" w:fill="F3FFEC"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520CF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最佳答案 </w:t>
      </w:r>
    </w:p>
    <w:p w:rsidR="00520CF0" w:rsidRPr="00520CF0" w:rsidRDefault="00520CF0" w:rsidP="00520CF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1、在Word文档中插入一个书签，书签名称为“tl”；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2、新建一个</w:t>
      </w:r>
      <w:hyperlink r:id="rId7" w:tgtFrame="_blank" w:history="1">
        <w:r w:rsidRPr="00520CF0">
          <w:rPr>
            <w:rFonts w:ascii="微软雅黑" w:eastAsia="微软雅黑" w:hAnsi="微软雅黑" w:cs="Arial" w:hint="eastAsia"/>
            <w:color w:val="3F88BF"/>
            <w:kern w:val="0"/>
            <w:sz w:val="24"/>
            <w:szCs w:val="24"/>
          </w:rPr>
          <w:t>C#项目</w:t>
        </w:r>
      </w:hyperlink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，然后在引用中添加Word类库；由于我使用的是Office2007，因此选择的是"Microsoft Word 12.0 Object Library"，如果你使用的是Office2003，就应该选择11.0；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3、在代码顶部添加对Word类库的引用；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using Word = Microsoft.Office.Interop.Word;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4、打开Word文档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object missingValue = System.Reflection.Missing.Value;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myTrue = false; //不显示Word窗口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fileName = @"F:\Doc1.doc";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Word._Application oWord = new Word.ApplicationClass();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Word._Document oDoc;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 xml:space="preserve"> oDoc = oWord.Documents.Open(ref fileName,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myTrue,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5、找到刚才添加的书签(注释部分为跳转至标签位置并添加文本的三种方法，做其他参考)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/*方法一：使用Word应用程序变量，使用这种方法，wordApp.Documents.Open()中确保isVisible的值为true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if (wordApp.ActiveDocument.Bookmarks.Exists("BM_TEST"))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{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wordApp.ActiveDocument.Bookmarks.get_Item(ref bk).Select();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wordApp.Selection.TypeText("insert text"); // 插入文本 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}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方法二：使用Word文档变量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if (wordDoc.Bookmarks.Exists("BM_TEST"))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{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wordDoc.Bookmarks.get_Item(ref bk).Range.Text = "insert text"; // 插入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>文本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}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方法三：使用Goto函数，跳转到指定书签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object BookMarkName = "BM_TEST";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object what = MSWord.WdGoToItem.wdGoToBookmark;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wordDoc.ActiveWindow.Selection.GoTo(ref what, ref Nothing, ref Nothing, ref BookMarkName);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wordDoc.ActiveWindow.Selection.TypeText("Hello!");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*/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object tmp = "t1";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Word.Range startRange = oWord.ActiveDocument.Bookmarks.get_Item(ref tmp).Range;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6、删除在该位置的表格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Word.Table tbl = startRange.Tables[1];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tbl.Delete();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如果书签所在的位置并没有插入表格，程序并不会删除该位置下面的表格，而是会</w:t>
      </w:r>
      <w:hyperlink r:id="rId8" w:tgtFrame="_blank" w:history="1">
        <w:r w:rsidRPr="00520CF0">
          <w:rPr>
            <w:rFonts w:ascii="微软雅黑" w:eastAsia="微软雅黑" w:hAnsi="微软雅黑" w:cs="Arial" w:hint="eastAsia"/>
            <w:color w:val="3F88BF"/>
            <w:kern w:val="0"/>
            <w:sz w:val="24"/>
            <w:szCs w:val="24"/>
          </w:rPr>
          <w:t>抛出异常</w:t>
        </w:r>
      </w:hyperlink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，报错。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br/>
        <w:t>7、插入表格，并划线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//添加表格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oDoc.Tables.Add(startRange, 5, 4, ref missingValue, ref missingValue);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//为表格划线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startRange.Tables[1].Borders[WdBorderType.wdBorderTop].LineStyle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startRange.Tables[1].Borders[WdBorderType.wdBorderLeft].LineStyle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startRange.Tables[1].Borders[WdBorderType.wdBorderRight].LineStyle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startRange.Tables[1].Borders[WdBorderType.wdBorderBottom].LineStyle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startRange.Tables[1].Borders[WdBorderType.wdBorderHorizontal].LineStyle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startRange.Tables[1].Borders[WdBorderType.wdBorderVertical].LineStyle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>全部的代码如下：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>object missingValue = System.Reflection.Missing.Value;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myTrue = false; //不显示Word窗口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fileName = @"F:\Doc1.doc";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Word._Application oWord = new Word.ApplicationClass();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Word._Document oDoc;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oDoc = oWord.Documents.Open(ref fileName,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myTrue,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missingValue, ref missingValue, ref missingValue,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ref missingValue);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try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{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tmp = "t1";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Word.Range startRange = oWord.ActiveDocument.Bookmarks.get_Item(ref tmp).Range;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//删除指定书签位置后的第一个表格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Word.Table tbl = startRange.Tables[1];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tbl.Delete();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//添加表格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 xml:space="preserve"> oDoc.Tables.Add(startRange, 5, 4, ref missingValue, ref missingValue);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//为表格划线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startRange.Tables[1].Borders[WdBorderType.wdBorderTop].LineStyle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startRange.Tables[1].Borders[WdBorderType.wdBorderLeft].LineStyle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startRange.Tables[1].Borders[WdBorderType.wdBorderRight].LineStyle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startRange.Tables[1].Borders[WdBorderType.wdBorderBottom].LineStyle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startRange.Tables[1].Borders[WdBorderType.wdBorderHorizontal].LineStyle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startRange.Tables[1].Borders[WdBorderType.wdBorderVertical].LineStyle = WdLineStyle.wdLineStyleSingle;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}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catch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{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 xml:space="preserve"> //</w:t>
      </w:r>
      <w:hyperlink r:id="rId9" w:tgtFrame="_blank" w:history="1">
        <w:r w:rsidRPr="00520CF0">
          <w:rPr>
            <w:rFonts w:ascii="微软雅黑" w:eastAsia="微软雅黑" w:hAnsi="微软雅黑" w:cs="Arial" w:hint="eastAsia"/>
            <w:color w:val="3F88BF"/>
            <w:kern w:val="0"/>
            <w:sz w:val="24"/>
            <w:szCs w:val="24"/>
          </w:rPr>
          <w:t>异常处理</w:t>
        </w:r>
      </w:hyperlink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}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object bSaveChange = true;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oDoc.Close(ref bSaveChange, ref missingValue, ref missingValue);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oDoc = null;</w:t>
      </w:r>
      <w:r w:rsidRPr="00520CF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  <w:t xml:space="preserve"> oWord = null;</w:t>
      </w:r>
    </w:p>
    <w:p w:rsidR="00315DE9" w:rsidRPr="00520CF0" w:rsidRDefault="00315DE9">
      <w:bookmarkStart w:id="2" w:name="_GoBack"/>
      <w:bookmarkEnd w:id="2"/>
    </w:p>
    <w:sectPr w:rsidR="00315DE9" w:rsidRPr="00520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AF" w:rsidRDefault="003A58AF" w:rsidP="00520CF0">
      <w:r>
        <w:separator/>
      </w:r>
    </w:p>
  </w:endnote>
  <w:endnote w:type="continuationSeparator" w:id="0">
    <w:p w:rsidR="003A58AF" w:rsidRDefault="003A58AF" w:rsidP="0052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AF" w:rsidRDefault="003A58AF" w:rsidP="00520CF0">
      <w:r>
        <w:separator/>
      </w:r>
    </w:p>
  </w:footnote>
  <w:footnote w:type="continuationSeparator" w:id="0">
    <w:p w:rsidR="003A58AF" w:rsidRDefault="003A58AF" w:rsidP="00520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6A51"/>
    <w:multiLevelType w:val="multilevel"/>
    <w:tmpl w:val="07E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0D"/>
    <w:rsid w:val="00315DE9"/>
    <w:rsid w:val="003A58AF"/>
    <w:rsid w:val="00504C0D"/>
    <w:rsid w:val="0052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F3157-C905-48A0-906E-131A3274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0CF0"/>
    <w:pPr>
      <w:widowControl/>
      <w:spacing w:before="100" w:beforeAutospacing="1" w:after="100" w:afterAutospacing="1" w:line="390" w:lineRule="atLeast"/>
      <w:jc w:val="left"/>
      <w:outlineLvl w:val="0"/>
    </w:pPr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C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CF0"/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20CF0"/>
    <w:rPr>
      <w:strike w:val="0"/>
      <w:dstrike w:val="0"/>
      <w:color w:val="3F88BF"/>
      <w:u w:val="none"/>
      <w:effect w:val="none"/>
    </w:rPr>
  </w:style>
  <w:style w:type="character" w:styleId="a6">
    <w:name w:val="Emphasis"/>
    <w:basedOn w:val="a0"/>
    <w:uiPriority w:val="20"/>
    <w:qFormat/>
    <w:rsid w:val="00520CF0"/>
    <w:rPr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520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0CF0"/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title">
    <w:name w:val="title"/>
    <w:basedOn w:val="a"/>
    <w:rsid w:val="00520C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-title1">
    <w:name w:val="answer-title1"/>
    <w:basedOn w:val="a0"/>
    <w:rsid w:val="00520CF0"/>
  </w:style>
  <w:style w:type="character" w:customStyle="1" w:styleId="ask-title2">
    <w:name w:val="ask-title2"/>
    <w:basedOn w:val="a0"/>
    <w:rsid w:val="00520CF0"/>
  </w:style>
  <w:style w:type="character" w:customStyle="1" w:styleId="grid-r1">
    <w:name w:val="grid-r1"/>
    <w:basedOn w:val="a0"/>
    <w:rsid w:val="00520CF0"/>
    <w:rPr>
      <w:vanish w:val="0"/>
      <w:webHidden w:val="0"/>
      <w:specVanish w:val="0"/>
    </w:rPr>
  </w:style>
  <w:style w:type="character" w:customStyle="1" w:styleId="browse-times">
    <w:name w:val="browse-times"/>
    <w:basedOn w:val="a0"/>
    <w:rsid w:val="00520CF0"/>
  </w:style>
  <w:style w:type="character" w:customStyle="1" w:styleId="accuse-tip2">
    <w:name w:val="accuse-tip2"/>
    <w:basedOn w:val="a0"/>
    <w:rsid w:val="00520CF0"/>
  </w:style>
  <w:style w:type="character" w:customStyle="1" w:styleId="mt-201">
    <w:name w:val="mt-201"/>
    <w:basedOn w:val="a0"/>
    <w:rsid w:val="0052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874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8796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8A%9B%E5%87%BA%E5%BC%82%E5%B8%B8&amp;tn=44039180_cpr&amp;fenlei=mv6quAkxTZn0IZRqIHckPjm4nH00T1Y3PH9bmW9-rjuWujKWmvwB0ZwV5Hcvrjm3rH6sPfKWUMw85HfYnjn4nH6sgvPsT6KdThsqpZwYTjCEQLGCpyw9Uz4Bmy-bIi4WUvYETgN-TLwGUv3En10LP1c4PHmdn1c3PHn1nW0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%23%E9%A1%B9%E7%9B%AE&amp;tn=44039180_cpr&amp;fenlei=mv6quAkxTZn0IZRqIHckPjm4nH00T1Y3PH9bmW9-rjuWujKWmvwB0ZwV5Hcvrjm3rH6sPfKWUMw85HfYnjn4nH6sgvPsT6KdThsqpZwYTjCEQLGCpyw9Uz4Bmy-bIi4WUvYETgN-TLwGUv3En10LP1c4PHmdn1c3PHn1nW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BC%82%E5%B8%B8%E5%A4%84%E7%90%86&amp;tn=44039180_cpr&amp;fenlei=mv6quAkxTZn0IZRqIHckPjm4nH00T1Y3PH9bmW9-rjuWujKWmvwB0ZwV5Hcvrjm3rH6sPfKWUMw85HfYnjn4nH6sgvPsT6KdThsqpZwYTjCEQLGCpyw9Uz4Bmy-bIi4WUvYETgN-TLwGUv3En10LP1c4PHmdn1c3PHn1nW0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785</Words>
  <Characters>4478</Characters>
  <Application>Microsoft Office Word</Application>
  <DocSecurity>0</DocSecurity>
  <Lines>37</Lines>
  <Paragraphs>10</Paragraphs>
  <ScaleCrop>false</ScaleCrop>
  <Company>Microsoft</Company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李俊-风电技术部</dc:creator>
  <cp:keywords/>
  <dc:description/>
  <cp:lastModifiedBy>李俊-风电技术部</cp:lastModifiedBy>
  <cp:revision>2</cp:revision>
  <dcterms:created xsi:type="dcterms:W3CDTF">2017-08-25T00:36:00Z</dcterms:created>
  <dcterms:modified xsi:type="dcterms:W3CDTF">2017-08-25T00:36:00Z</dcterms:modified>
</cp:coreProperties>
</file>